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397" w:rsidRDefault="009135C4" w:rsidP="0039766A">
      <w:pPr>
        <w:spacing w:after="0" w:line="240" w:lineRule="auto"/>
        <w:jc w:val="both"/>
        <w:rPr>
          <w:ins w:id="0" w:author="Administrator" w:date="2016-12-04T11:44:00Z"/>
          <w:rFonts w:ascii="Calibri" w:eastAsia="Times New Roman" w:hAnsi="Calibri" w:cs="Times New Roman"/>
          <w:b/>
          <w:color w:val="000000"/>
        </w:rPr>
      </w:pPr>
      <w:del w:id="1" w:author="Administrator" w:date="2018-03-14T13:25:00Z">
        <w:r w:rsidDel="00DD640A">
          <w:delText>Contents</w:delText>
        </w:r>
        <w:r w:rsidR="003C3397" w:rsidDel="00DD640A">
          <w:rPr>
            <w:rFonts w:ascii="Calibri" w:eastAsia="Times New Roman" w:hAnsi="Calibri" w:cs="Times New Roman"/>
            <w:b/>
            <w:color w:val="000000"/>
          </w:rPr>
          <w:fldChar w:fldCharType="begin"/>
        </w:r>
        <w:r w:rsidR="003C3397" w:rsidDel="00DD640A">
          <w:rPr>
            <w:rFonts w:ascii="Calibri" w:eastAsia="Times New Roman" w:hAnsi="Calibri" w:cs="Times New Roman"/>
            <w:b/>
            <w:color w:val="000000"/>
          </w:rPr>
          <w:fldChar w:fldCharType="end"/>
        </w:r>
      </w:del>
      <w:ins w:id="2" w:author="Administrator" w:date="2016-12-04T11:44:00Z">
        <w:r w:rsidR="003C3397" w:rsidRPr="00CC6FB8">
          <w:rPr>
            <w:noProof/>
            <w:highlight w:val="green"/>
            <w:rPrChange w:id="3" w:author="Sudarsan Rao" w:date="2019-05-26T15:30:00Z">
              <w:rPr>
                <w:noProof/>
              </w:rPr>
            </w:rPrChange>
          </w:rPr>
          <w:drawing>
            <wp:inline distT="0" distB="0" distL="0" distR="0" wp14:anchorId="44BBCDA0" wp14:editId="73CC4219">
              <wp:extent cx="5419725" cy="3748088"/>
              <wp:effectExtent l="0" t="0" r="9525" b="24130"/>
              <wp:docPr id="3" name="Chart 3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9"/>
                </a:graphicData>
              </a:graphic>
            </wp:inline>
          </w:drawing>
        </w:r>
        <w:bookmarkStart w:id="4" w:name="_GoBack"/>
        <w:bookmarkEnd w:id="4"/>
        <w:r w:rsidR="003C3397">
          <w:rPr>
            <w:noProof/>
          </w:rPr>
          <w:drawing>
            <wp:inline distT="0" distB="0" distL="0" distR="0" wp14:anchorId="3DAAA4DB" wp14:editId="56832F70">
              <wp:extent cx="5540375" cy="3781425"/>
              <wp:effectExtent l="0" t="0" r="22225" b="9525"/>
              <wp:docPr id="10" name="Chart 10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0"/>
                </a:graphicData>
              </a:graphic>
            </wp:inline>
          </w:drawing>
        </w:r>
        <w:r w:rsidR="003C3397">
          <w:rPr>
            <w:noProof/>
          </w:rPr>
          <w:lastRenderedPageBreak/>
          <w:drawing>
            <wp:inline distT="0" distB="0" distL="0" distR="0" wp14:anchorId="01BFB947" wp14:editId="33338740">
              <wp:extent cx="5943600" cy="3757295"/>
              <wp:effectExtent l="0" t="0" r="19050" b="14605"/>
              <wp:docPr id="12" name="Chart 12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1"/>
                </a:graphicData>
              </a:graphic>
            </wp:inline>
          </w:drawing>
        </w:r>
      </w:ins>
    </w:p>
    <w:p w:rsidR="003C3397" w:rsidRDefault="003C3397" w:rsidP="0039766A">
      <w:pPr>
        <w:spacing w:after="0" w:line="240" w:lineRule="auto"/>
        <w:jc w:val="both"/>
        <w:rPr>
          <w:ins w:id="5" w:author="Administrator" w:date="2016-12-04T11:44:00Z"/>
          <w:rFonts w:ascii="Calibri" w:eastAsia="Times New Roman" w:hAnsi="Calibri" w:cs="Times New Roman"/>
          <w:b/>
          <w:color w:val="000000"/>
        </w:rPr>
      </w:pPr>
    </w:p>
    <w:p w:rsidR="003C3397" w:rsidRDefault="003C3397" w:rsidP="0039766A">
      <w:pPr>
        <w:spacing w:after="0" w:line="240" w:lineRule="auto"/>
        <w:jc w:val="both"/>
        <w:rPr>
          <w:ins w:id="6" w:author="Administrator" w:date="2016-12-04T11:45:00Z"/>
          <w:rFonts w:ascii="Calibri" w:eastAsia="Times New Roman" w:hAnsi="Calibri" w:cs="Times New Roman"/>
          <w:b/>
          <w:color w:val="000000"/>
        </w:rPr>
      </w:pPr>
    </w:p>
    <w:p w:rsidR="003C3397" w:rsidRDefault="003C3397" w:rsidP="0039766A">
      <w:pPr>
        <w:spacing w:after="0" w:line="240" w:lineRule="auto"/>
        <w:jc w:val="both"/>
        <w:rPr>
          <w:ins w:id="7" w:author="Administrator" w:date="2016-12-04T11:45:00Z"/>
          <w:rFonts w:ascii="Calibri" w:eastAsia="Times New Roman" w:hAnsi="Calibri" w:cs="Times New Roman"/>
          <w:b/>
          <w:color w:val="000000"/>
        </w:rPr>
      </w:pPr>
    </w:p>
    <w:p w:rsidR="003C3397" w:rsidRDefault="003C3397" w:rsidP="0039766A">
      <w:pPr>
        <w:spacing w:after="0" w:line="240" w:lineRule="auto"/>
        <w:jc w:val="both"/>
        <w:rPr>
          <w:ins w:id="8" w:author="Administrator" w:date="2016-12-04T11:46:00Z"/>
          <w:rFonts w:ascii="Calibri" w:eastAsia="Times New Roman" w:hAnsi="Calibri" w:cs="Times New Roman"/>
          <w:b/>
          <w:color w:val="000000"/>
        </w:rPr>
      </w:pPr>
      <w:ins w:id="9" w:author="Administrator" w:date="2016-12-04T11:44:00Z">
        <w:r>
          <w:rPr>
            <w:rFonts w:ascii="Calibri" w:eastAsia="Times New Roman" w:hAnsi="Calibri" w:cs="Times New Roman"/>
            <w:b/>
            <w:color w:val="000000"/>
          </w:rPr>
          <w:t>City Wise Charts as below</w:t>
        </w:r>
      </w:ins>
    </w:p>
    <w:p w:rsidR="003C3397" w:rsidRDefault="003C3397" w:rsidP="0039766A">
      <w:pPr>
        <w:spacing w:after="0" w:line="240" w:lineRule="auto"/>
        <w:jc w:val="both"/>
        <w:rPr>
          <w:ins w:id="10" w:author="Administrator" w:date="2016-12-04T11:46:00Z"/>
          <w:rFonts w:ascii="Calibri" w:eastAsia="Times New Roman" w:hAnsi="Calibri" w:cs="Times New Roman"/>
          <w:b/>
          <w:color w:val="000000"/>
        </w:rPr>
      </w:pPr>
    </w:p>
    <w:p w:rsidR="003C3397" w:rsidRDefault="003C3397" w:rsidP="0039766A">
      <w:pPr>
        <w:spacing w:after="0" w:line="240" w:lineRule="auto"/>
        <w:jc w:val="both"/>
        <w:rPr>
          <w:ins w:id="11" w:author="Administrator" w:date="2016-12-04T11:47:00Z"/>
          <w:rFonts w:ascii="Calibri" w:eastAsia="Times New Roman" w:hAnsi="Calibri" w:cs="Times New Roman"/>
          <w:b/>
          <w:color w:val="000000"/>
        </w:rPr>
      </w:pPr>
      <w:ins w:id="12" w:author="Administrator" w:date="2016-12-04T11:46:00Z">
        <w:r>
          <w:rPr>
            <w:rFonts w:ascii="Calibri" w:eastAsia="Times New Roman" w:hAnsi="Calibri" w:cs="Times New Roman"/>
            <w:b/>
            <w:color w:val="000000"/>
          </w:rPr>
          <w:t>For the below charts, the invoice date range and city to be mandatory parameters</w:t>
        </w:r>
      </w:ins>
    </w:p>
    <w:p w:rsidR="003C3397" w:rsidRDefault="003C3397" w:rsidP="0039766A">
      <w:pPr>
        <w:spacing w:after="0" w:line="240" w:lineRule="auto"/>
        <w:jc w:val="both"/>
        <w:rPr>
          <w:ins w:id="13" w:author="Administrator" w:date="2016-12-04T11:47:00Z"/>
          <w:rFonts w:ascii="Calibri" w:eastAsia="Times New Roman" w:hAnsi="Calibri" w:cs="Times New Roman"/>
          <w:b/>
          <w:color w:val="000000"/>
        </w:rPr>
      </w:pPr>
    </w:p>
    <w:p w:rsidR="003C3397" w:rsidRDefault="003C3397" w:rsidP="0039766A">
      <w:pPr>
        <w:spacing w:after="0" w:line="240" w:lineRule="auto"/>
        <w:jc w:val="both"/>
        <w:rPr>
          <w:ins w:id="14" w:author="Administrator" w:date="2016-12-04T11:44:00Z"/>
          <w:rFonts w:ascii="Calibri" w:eastAsia="Times New Roman" w:hAnsi="Calibri" w:cs="Times New Roman"/>
          <w:b/>
          <w:color w:val="000000"/>
        </w:rPr>
      </w:pPr>
      <w:ins w:id="15" w:author="Administrator" w:date="2016-12-04T11:47:00Z">
        <w:r>
          <w:rPr>
            <w:rFonts w:ascii="Calibri" w:eastAsia="Times New Roman" w:hAnsi="Calibri" w:cs="Times New Roman"/>
            <w:b/>
            <w:color w:val="000000"/>
          </w:rPr>
          <w:t>All the charts to come in 1 single report.</w:t>
        </w:r>
      </w:ins>
    </w:p>
    <w:p w:rsidR="003C3397" w:rsidRDefault="003C3397" w:rsidP="0039766A">
      <w:pPr>
        <w:spacing w:after="0" w:line="240" w:lineRule="auto"/>
        <w:jc w:val="both"/>
        <w:rPr>
          <w:ins w:id="16" w:author="Administrator" w:date="2016-12-04T11:36:00Z"/>
          <w:rFonts w:ascii="Calibri" w:eastAsia="Times New Roman" w:hAnsi="Calibri" w:cs="Times New Roman"/>
          <w:b/>
          <w:color w:val="000000"/>
        </w:rPr>
      </w:pPr>
      <w:ins w:id="17" w:author="Administrator" w:date="2016-12-04T11:45:00Z">
        <w:r>
          <w:rPr>
            <w:noProof/>
          </w:rPr>
          <w:lastRenderedPageBreak/>
          <w:drawing>
            <wp:inline distT="0" distB="0" distL="0" distR="0" wp14:anchorId="5AD86D67" wp14:editId="3BEA0061">
              <wp:extent cx="5505451" cy="2847975"/>
              <wp:effectExtent l="0" t="0" r="19050" b="9525"/>
              <wp:docPr id="13" name="Chart 13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2"/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1B1D5BA9" wp14:editId="505234BD">
              <wp:extent cx="5559425" cy="2876550"/>
              <wp:effectExtent l="0" t="0" r="22225" b="19050"/>
              <wp:docPr id="14" name="Chart 14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3"/>
                </a:graphicData>
              </a:graphic>
            </wp:inline>
          </w:drawing>
        </w:r>
        <w:r>
          <w:rPr>
            <w:noProof/>
          </w:rPr>
          <w:lastRenderedPageBreak/>
          <w:drawing>
            <wp:inline distT="0" distB="0" distL="0" distR="0" wp14:anchorId="7CBE2866" wp14:editId="2620C6EB">
              <wp:extent cx="5504089" cy="2816679"/>
              <wp:effectExtent l="0" t="0" r="20955" b="22225"/>
              <wp:docPr id="15" name="Chart 15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4"/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527BF492" wp14:editId="78625EA6">
              <wp:extent cx="5512593" cy="2869406"/>
              <wp:effectExtent l="0" t="0" r="12065" b="26670"/>
              <wp:docPr id="16" name="Chart 16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5"/>
                </a:graphicData>
              </a:graphic>
            </wp:inline>
          </w:drawing>
        </w:r>
        <w:r>
          <w:rPr>
            <w:noProof/>
          </w:rPr>
          <w:lastRenderedPageBreak/>
          <w:drawing>
            <wp:inline distT="0" distB="0" distL="0" distR="0" wp14:anchorId="70D60FCC" wp14:editId="5F28EAEF">
              <wp:extent cx="5414962" cy="2869406"/>
              <wp:effectExtent l="0" t="0" r="14605" b="26670"/>
              <wp:docPr id="17" name="Chart 17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6"/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3FC9CD55" wp14:editId="3BD70F0B">
              <wp:extent cx="5422900" cy="2846916"/>
              <wp:effectExtent l="0" t="0" r="25400" b="10795"/>
              <wp:docPr id="18" name="Chart 18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7"/>
                </a:graphicData>
              </a:graphic>
            </wp:inline>
          </w:drawing>
        </w:r>
        <w:r>
          <w:rPr>
            <w:noProof/>
          </w:rPr>
          <w:lastRenderedPageBreak/>
          <w:drawing>
            <wp:inline distT="0" distB="0" distL="0" distR="0" wp14:anchorId="4468F8AE" wp14:editId="0A190355">
              <wp:extent cx="5476875" cy="2775858"/>
              <wp:effectExtent l="0" t="0" r="9525" b="24765"/>
              <wp:docPr id="19" name="Chart 19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8"/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7CA1785E" wp14:editId="59939998">
              <wp:extent cx="5524500" cy="2743200"/>
              <wp:effectExtent l="0" t="0" r="19050" b="19050"/>
              <wp:docPr id="20" name="Chart 20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9"/>
                </a:graphicData>
              </a:graphic>
            </wp:inline>
          </w:drawing>
        </w:r>
      </w:ins>
    </w:p>
    <w:p w:rsidR="003C3397" w:rsidRPr="0039766A" w:rsidRDefault="003C3397" w:rsidP="0039766A">
      <w:pPr>
        <w:spacing w:after="0" w:line="240" w:lineRule="auto"/>
        <w:jc w:val="both"/>
        <w:rPr>
          <w:rFonts w:ascii="Calibri" w:eastAsia="Times New Roman" w:hAnsi="Calibri" w:cs="Times New Roman"/>
          <w:b/>
          <w:color w:val="000000"/>
          <w:rPrChange w:id="18" w:author="Administrator" w:date="2016-11-27T14:45:00Z">
            <w:rPr>
              <w:rFonts w:eastAsia="Times New Roman"/>
            </w:rPr>
          </w:rPrChange>
        </w:rPr>
      </w:pPr>
    </w:p>
    <w:sectPr w:rsidR="003C3397" w:rsidRPr="0039766A" w:rsidSect="00FA6BF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E7E" w:rsidRDefault="008E2E7E" w:rsidP="00BC47B5">
      <w:pPr>
        <w:spacing w:after="0" w:line="240" w:lineRule="auto"/>
      </w:pPr>
      <w:r>
        <w:separator/>
      </w:r>
    </w:p>
  </w:endnote>
  <w:endnote w:type="continuationSeparator" w:id="0">
    <w:p w:rsidR="008E2E7E" w:rsidRDefault="008E2E7E" w:rsidP="00BC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C3A" w:rsidRDefault="008E2E7E">
    <w:pPr>
      <w:pStyle w:val="Footer"/>
      <w:jc w:val="center"/>
    </w:pPr>
    <w:r>
      <w:pict>
        <v:rect id="_x0000_i1026" style="width:0;height:1.5pt" o:hralign="center" o:hrstd="t" o:hr="t" fillcolor="gray" stroked="f"/>
      </w:pict>
    </w:r>
  </w:p>
  <w:p w:rsidR="000E3C3A" w:rsidRDefault="008E2E7E" w:rsidP="00956EA5">
    <w:pPr>
      <w:pStyle w:val="Footer"/>
      <w:jc w:val="center"/>
    </w:pPr>
    <w:sdt>
      <w:sdtPr>
        <w:id w:val="-308949470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0E3C3A" w:rsidRPr="00956EA5">
              <w:rPr>
                <w:b/>
              </w:rPr>
              <w:t xml:space="preserve">Page </w:t>
            </w:r>
            <w:r w:rsidR="000E3C3A" w:rsidRPr="00956EA5">
              <w:rPr>
                <w:b/>
                <w:bCs/>
                <w:sz w:val="24"/>
                <w:szCs w:val="24"/>
              </w:rPr>
              <w:fldChar w:fldCharType="begin"/>
            </w:r>
            <w:r w:rsidR="000E3C3A" w:rsidRPr="00956EA5">
              <w:rPr>
                <w:b/>
                <w:bCs/>
              </w:rPr>
              <w:instrText xml:space="preserve"> PAGE </w:instrText>
            </w:r>
            <w:r w:rsidR="000E3C3A" w:rsidRPr="00956EA5">
              <w:rPr>
                <w:b/>
                <w:bCs/>
                <w:sz w:val="24"/>
                <w:szCs w:val="24"/>
              </w:rPr>
              <w:fldChar w:fldCharType="separate"/>
            </w:r>
            <w:r w:rsidR="00A94CA5">
              <w:rPr>
                <w:b/>
                <w:bCs/>
                <w:noProof/>
              </w:rPr>
              <w:t>1</w:t>
            </w:r>
            <w:r w:rsidR="000E3C3A" w:rsidRPr="00956EA5">
              <w:rPr>
                <w:b/>
                <w:bCs/>
                <w:sz w:val="24"/>
                <w:szCs w:val="24"/>
              </w:rPr>
              <w:fldChar w:fldCharType="end"/>
            </w:r>
            <w:r w:rsidR="000E3C3A" w:rsidRPr="00956EA5">
              <w:rPr>
                <w:b/>
              </w:rPr>
              <w:t xml:space="preserve"> of </w:t>
            </w:r>
            <w:r w:rsidR="000E3C3A" w:rsidRPr="00956EA5">
              <w:rPr>
                <w:b/>
                <w:bCs/>
                <w:sz w:val="24"/>
                <w:szCs w:val="24"/>
              </w:rPr>
              <w:fldChar w:fldCharType="begin"/>
            </w:r>
            <w:r w:rsidR="000E3C3A" w:rsidRPr="00956EA5">
              <w:rPr>
                <w:b/>
                <w:bCs/>
              </w:rPr>
              <w:instrText xml:space="preserve"> NUMPAGES  </w:instrText>
            </w:r>
            <w:r w:rsidR="000E3C3A" w:rsidRPr="00956EA5">
              <w:rPr>
                <w:b/>
                <w:bCs/>
                <w:sz w:val="24"/>
                <w:szCs w:val="24"/>
              </w:rPr>
              <w:fldChar w:fldCharType="separate"/>
            </w:r>
            <w:r w:rsidR="00A94CA5">
              <w:rPr>
                <w:b/>
                <w:bCs/>
                <w:noProof/>
              </w:rPr>
              <w:t>6</w:t>
            </w:r>
            <w:r w:rsidR="000E3C3A" w:rsidRPr="00956EA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E7E" w:rsidRDefault="008E2E7E" w:rsidP="00BC47B5">
      <w:pPr>
        <w:spacing w:after="0" w:line="240" w:lineRule="auto"/>
      </w:pPr>
      <w:r>
        <w:separator/>
      </w:r>
    </w:p>
  </w:footnote>
  <w:footnote w:type="continuationSeparator" w:id="0">
    <w:p w:rsidR="008E2E7E" w:rsidRDefault="008E2E7E" w:rsidP="00BC4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C3A" w:rsidRDefault="000E3C3A">
    <w:pPr>
      <w:pStyle w:val="Header"/>
    </w:pPr>
    <w:r>
      <w:rPr>
        <w:rFonts w:ascii="Garamond" w:hAnsi="Garamond" w:cs="Garamond"/>
        <w:b/>
        <w:noProof/>
      </w:rPr>
      <w:drawing>
        <wp:inline distT="0" distB="0" distL="0" distR="0" wp14:anchorId="5FC18808" wp14:editId="1E8C768C">
          <wp:extent cx="1533525" cy="42862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286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 w:rsidRPr="003C498A">
      <w:rPr>
        <w:b/>
      </w:rPr>
      <w:t>Functional Description Document</w:t>
    </w:r>
  </w:p>
  <w:p w:rsidR="000E3C3A" w:rsidRDefault="008E2E7E">
    <w:pPr>
      <w:pStyle w:val="Header"/>
    </w:pPr>
    <w:r>
      <w:pict>
        <v:rect id="_x0000_i1025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02C"/>
    <w:multiLevelType w:val="hybridMultilevel"/>
    <w:tmpl w:val="6EE8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A11DC"/>
    <w:multiLevelType w:val="hybridMultilevel"/>
    <w:tmpl w:val="E6945556"/>
    <w:lvl w:ilvl="0" w:tplc="4E8EED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6A5662"/>
    <w:multiLevelType w:val="multilevel"/>
    <w:tmpl w:val="6FF68836"/>
    <w:lvl w:ilvl="0">
      <w:start w:val="1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5925563"/>
    <w:multiLevelType w:val="hybridMultilevel"/>
    <w:tmpl w:val="DEE6A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309DE"/>
    <w:multiLevelType w:val="hybridMultilevel"/>
    <w:tmpl w:val="759C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8C0EE6"/>
    <w:multiLevelType w:val="hybridMultilevel"/>
    <w:tmpl w:val="6E2026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95363A4"/>
    <w:multiLevelType w:val="hybridMultilevel"/>
    <w:tmpl w:val="2064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D0C5A"/>
    <w:multiLevelType w:val="multilevel"/>
    <w:tmpl w:val="FF4A627C"/>
    <w:lvl w:ilvl="0">
      <w:start w:val="1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0DBF16B9"/>
    <w:multiLevelType w:val="hybridMultilevel"/>
    <w:tmpl w:val="94AE6324"/>
    <w:lvl w:ilvl="0" w:tplc="BCD2616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B4E45"/>
    <w:multiLevelType w:val="hybridMultilevel"/>
    <w:tmpl w:val="465C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185E85"/>
    <w:multiLevelType w:val="hybridMultilevel"/>
    <w:tmpl w:val="70B0A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C53D7"/>
    <w:multiLevelType w:val="hybridMultilevel"/>
    <w:tmpl w:val="61B6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FB1A86"/>
    <w:multiLevelType w:val="hybridMultilevel"/>
    <w:tmpl w:val="59DEE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3B7C2E"/>
    <w:multiLevelType w:val="hybridMultilevel"/>
    <w:tmpl w:val="BC60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35995"/>
    <w:multiLevelType w:val="hybridMultilevel"/>
    <w:tmpl w:val="FFA87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95A2D75"/>
    <w:multiLevelType w:val="hybridMultilevel"/>
    <w:tmpl w:val="8B52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71433B"/>
    <w:multiLevelType w:val="hybridMultilevel"/>
    <w:tmpl w:val="68840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6734D9"/>
    <w:multiLevelType w:val="multilevel"/>
    <w:tmpl w:val="5FEC3E24"/>
    <w:lvl w:ilvl="0">
      <w:start w:val="22"/>
      <w:numFmt w:val="decimal"/>
      <w:lvlText w:val="%1"/>
      <w:lvlJc w:val="left"/>
      <w:pPr>
        <w:ind w:left="375" w:hanging="375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single"/>
      </w:rPr>
    </w:lvl>
  </w:abstractNum>
  <w:abstractNum w:abstractNumId="18">
    <w:nsid w:val="318734E5"/>
    <w:multiLevelType w:val="multilevel"/>
    <w:tmpl w:val="03EAA26A"/>
    <w:lvl w:ilvl="0">
      <w:start w:val="2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2DA02BE"/>
    <w:multiLevelType w:val="hybridMultilevel"/>
    <w:tmpl w:val="17020B3E"/>
    <w:lvl w:ilvl="0" w:tplc="5112B0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F570F4"/>
    <w:multiLevelType w:val="hybridMultilevel"/>
    <w:tmpl w:val="D5AA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671063"/>
    <w:multiLevelType w:val="hybridMultilevel"/>
    <w:tmpl w:val="B90A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346A4F"/>
    <w:multiLevelType w:val="hybridMultilevel"/>
    <w:tmpl w:val="D200FE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4023B99"/>
    <w:multiLevelType w:val="hybridMultilevel"/>
    <w:tmpl w:val="A77E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164F9B"/>
    <w:multiLevelType w:val="hybridMultilevel"/>
    <w:tmpl w:val="D7FC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054ACE"/>
    <w:multiLevelType w:val="multilevel"/>
    <w:tmpl w:val="EBA24A00"/>
    <w:lvl w:ilvl="0">
      <w:start w:val="2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493A7F3F"/>
    <w:multiLevelType w:val="multilevel"/>
    <w:tmpl w:val="E13C45AE"/>
    <w:lvl w:ilvl="0">
      <w:start w:val="23"/>
      <w:numFmt w:val="decimal"/>
      <w:lvlText w:val="%1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7">
    <w:nsid w:val="4A835233"/>
    <w:multiLevelType w:val="hybridMultilevel"/>
    <w:tmpl w:val="A5C6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12857"/>
    <w:multiLevelType w:val="hybridMultilevel"/>
    <w:tmpl w:val="0A9E8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86390"/>
    <w:multiLevelType w:val="hybridMultilevel"/>
    <w:tmpl w:val="41CA3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764C8"/>
    <w:multiLevelType w:val="hybridMultilevel"/>
    <w:tmpl w:val="34480E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A94F4C"/>
    <w:multiLevelType w:val="multilevel"/>
    <w:tmpl w:val="96CA62F2"/>
    <w:lvl w:ilvl="0">
      <w:start w:val="19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57785767"/>
    <w:multiLevelType w:val="hybridMultilevel"/>
    <w:tmpl w:val="AF049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85610A"/>
    <w:multiLevelType w:val="hybridMultilevel"/>
    <w:tmpl w:val="807CB9FC"/>
    <w:lvl w:ilvl="0" w:tplc="161A43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9AC2D22"/>
    <w:multiLevelType w:val="hybridMultilevel"/>
    <w:tmpl w:val="68F04250"/>
    <w:lvl w:ilvl="0" w:tplc="C40A6A5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104556"/>
    <w:multiLevelType w:val="hybridMultilevel"/>
    <w:tmpl w:val="43380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850393"/>
    <w:multiLevelType w:val="hybridMultilevel"/>
    <w:tmpl w:val="E1EE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864C02"/>
    <w:multiLevelType w:val="hybridMultilevel"/>
    <w:tmpl w:val="7C0A3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4C0787"/>
    <w:multiLevelType w:val="hybridMultilevel"/>
    <w:tmpl w:val="0A9E8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BD7CD4"/>
    <w:multiLevelType w:val="hybridMultilevel"/>
    <w:tmpl w:val="0A9E8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8A27F7"/>
    <w:multiLevelType w:val="hybridMultilevel"/>
    <w:tmpl w:val="C9A0B6F4"/>
    <w:lvl w:ilvl="0" w:tplc="0409000F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C7B4A89"/>
    <w:multiLevelType w:val="hybridMultilevel"/>
    <w:tmpl w:val="81FAC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EA96A2D"/>
    <w:multiLevelType w:val="hybridMultilevel"/>
    <w:tmpl w:val="3B34C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827A66"/>
    <w:multiLevelType w:val="multilevel"/>
    <w:tmpl w:val="D35AC160"/>
    <w:lvl w:ilvl="0">
      <w:start w:val="2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>
    <w:nsid w:val="7FFC2CD4"/>
    <w:multiLevelType w:val="multilevel"/>
    <w:tmpl w:val="02B894A0"/>
    <w:lvl w:ilvl="0">
      <w:start w:val="22"/>
      <w:numFmt w:val="decimal"/>
      <w:lvlText w:val="%1"/>
      <w:lvlJc w:val="left"/>
      <w:pPr>
        <w:ind w:left="375" w:hanging="375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33"/>
  </w:num>
  <w:num w:numId="5">
    <w:abstractNumId w:val="1"/>
  </w:num>
  <w:num w:numId="6">
    <w:abstractNumId w:val="27"/>
  </w:num>
  <w:num w:numId="7">
    <w:abstractNumId w:val="30"/>
  </w:num>
  <w:num w:numId="8">
    <w:abstractNumId w:val="20"/>
  </w:num>
  <w:num w:numId="9">
    <w:abstractNumId w:val="15"/>
  </w:num>
  <w:num w:numId="10">
    <w:abstractNumId w:val="4"/>
  </w:num>
  <w:num w:numId="11">
    <w:abstractNumId w:val="24"/>
  </w:num>
  <w:num w:numId="12">
    <w:abstractNumId w:val="35"/>
  </w:num>
  <w:num w:numId="13">
    <w:abstractNumId w:val="19"/>
  </w:num>
  <w:num w:numId="14">
    <w:abstractNumId w:val="10"/>
  </w:num>
  <w:num w:numId="15">
    <w:abstractNumId w:val="8"/>
  </w:num>
  <w:num w:numId="16">
    <w:abstractNumId w:val="41"/>
  </w:num>
  <w:num w:numId="17">
    <w:abstractNumId w:val="22"/>
  </w:num>
  <w:num w:numId="18">
    <w:abstractNumId w:val="29"/>
  </w:num>
  <w:num w:numId="19">
    <w:abstractNumId w:val="16"/>
  </w:num>
  <w:num w:numId="20">
    <w:abstractNumId w:val="7"/>
  </w:num>
  <w:num w:numId="21">
    <w:abstractNumId w:val="2"/>
  </w:num>
  <w:num w:numId="22">
    <w:abstractNumId w:val="34"/>
  </w:num>
  <w:num w:numId="23">
    <w:abstractNumId w:val="11"/>
  </w:num>
  <w:num w:numId="24">
    <w:abstractNumId w:val="31"/>
  </w:num>
  <w:num w:numId="25">
    <w:abstractNumId w:val="36"/>
  </w:num>
  <w:num w:numId="26">
    <w:abstractNumId w:val="38"/>
  </w:num>
  <w:num w:numId="27">
    <w:abstractNumId w:val="28"/>
  </w:num>
  <w:num w:numId="28">
    <w:abstractNumId w:val="39"/>
  </w:num>
  <w:num w:numId="29">
    <w:abstractNumId w:val="12"/>
  </w:num>
  <w:num w:numId="30">
    <w:abstractNumId w:val="42"/>
  </w:num>
  <w:num w:numId="31">
    <w:abstractNumId w:val="23"/>
  </w:num>
  <w:num w:numId="32">
    <w:abstractNumId w:val="37"/>
  </w:num>
  <w:num w:numId="33">
    <w:abstractNumId w:val="14"/>
  </w:num>
  <w:num w:numId="34">
    <w:abstractNumId w:val="21"/>
  </w:num>
  <w:num w:numId="35">
    <w:abstractNumId w:val="0"/>
  </w:num>
  <w:num w:numId="36">
    <w:abstractNumId w:val="17"/>
  </w:num>
  <w:num w:numId="37">
    <w:abstractNumId w:val="25"/>
  </w:num>
  <w:num w:numId="38">
    <w:abstractNumId w:val="44"/>
  </w:num>
  <w:num w:numId="39">
    <w:abstractNumId w:val="26"/>
  </w:num>
  <w:num w:numId="40">
    <w:abstractNumId w:val="43"/>
  </w:num>
  <w:num w:numId="41">
    <w:abstractNumId w:val="18"/>
  </w:num>
  <w:num w:numId="42">
    <w:abstractNumId w:val="5"/>
  </w:num>
  <w:num w:numId="43">
    <w:abstractNumId w:val="3"/>
  </w:num>
  <w:num w:numId="44">
    <w:abstractNumId w:val="32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93"/>
    <w:rsid w:val="000038B9"/>
    <w:rsid w:val="0000480B"/>
    <w:rsid w:val="00006C79"/>
    <w:rsid w:val="0002709B"/>
    <w:rsid w:val="00034F12"/>
    <w:rsid w:val="00056B3F"/>
    <w:rsid w:val="00064C11"/>
    <w:rsid w:val="000657BC"/>
    <w:rsid w:val="00080691"/>
    <w:rsid w:val="00084D06"/>
    <w:rsid w:val="000851C0"/>
    <w:rsid w:val="0008761F"/>
    <w:rsid w:val="000A0442"/>
    <w:rsid w:val="000A6F6D"/>
    <w:rsid w:val="000A717B"/>
    <w:rsid w:val="000C2223"/>
    <w:rsid w:val="000E3C3A"/>
    <w:rsid w:val="000E54A1"/>
    <w:rsid w:val="000E6B9C"/>
    <w:rsid w:val="000F3F91"/>
    <w:rsid w:val="00100DC0"/>
    <w:rsid w:val="0010307A"/>
    <w:rsid w:val="00103C03"/>
    <w:rsid w:val="00104719"/>
    <w:rsid w:val="0011415F"/>
    <w:rsid w:val="0011465F"/>
    <w:rsid w:val="001146D7"/>
    <w:rsid w:val="00120F1C"/>
    <w:rsid w:val="00141CA8"/>
    <w:rsid w:val="001439CA"/>
    <w:rsid w:val="00143C82"/>
    <w:rsid w:val="001466AB"/>
    <w:rsid w:val="00160B0F"/>
    <w:rsid w:val="0016267B"/>
    <w:rsid w:val="001835D5"/>
    <w:rsid w:val="00197778"/>
    <w:rsid w:val="001A0AF4"/>
    <w:rsid w:val="001A47A9"/>
    <w:rsid w:val="0021641B"/>
    <w:rsid w:val="002202FD"/>
    <w:rsid w:val="0022349C"/>
    <w:rsid w:val="002307C2"/>
    <w:rsid w:val="00235177"/>
    <w:rsid w:val="00241EA5"/>
    <w:rsid w:val="002532F8"/>
    <w:rsid w:val="002551E2"/>
    <w:rsid w:val="002554CC"/>
    <w:rsid w:val="002558B3"/>
    <w:rsid w:val="00256EA7"/>
    <w:rsid w:val="00257F0C"/>
    <w:rsid w:val="00260B58"/>
    <w:rsid w:val="00265ADD"/>
    <w:rsid w:val="002700E0"/>
    <w:rsid w:val="002776E6"/>
    <w:rsid w:val="002828AF"/>
    <w:rsid w:val="00291C95"/>
    <w:rsid w:val="00295625"/>
    <w:rsid w:val="002A309E"/>
    <w:rsid w:val="002A4256"/>
    <w:rsid w:val="002B66EF"/>
    <w:rsid w:val="002C53E5"/>
    <w:rsid w:val="002F50B0"/>
    <w:rsid w:val="0030096B"/>
    <w:rsid w:val="00302F57"/>
    <w:rsid w:val="003067FF"/>
    <w:rsid w:val="00317175"/>
    <w:rsid w:val="00320815"/>
    <w:rsid w:val="00336842"/>
    <w:rsid w:val="003432FB"/>
    <w:rsid w:val="003435E1"/>
    <w:rsid w:val="003456D4"/>
    <w:rsid w:val="003745FF"/>
    <w:rsid w:val="00385F7A"/>
    <w:rsid w:val="0038712F"/>
    <w:rsid w:val="00391474"/>
    <w:rsid w:val="00391F27"/>
    <w:rsid w:val="003944F2"/>
    <w:rsid w:val="0039518D"/>
    <w:rsid w:val="0039638D"/>
    <w:rsid w:val="0039766A"/>
    <w:rsid w:val="003A0C49"/>
    <w:rsid w:val="003A422B"/>
    <w:rsid w:val="003A5C73"/>
    <w:rsid w:val="003B14A3"/>
    <w:rsid w:val="003B3F4D"/>
    <w:rsid w:val="003B6E41"/>
    <w:rsid w:val="003C0D5A"/>
    <w:rsid w:val="003C3397"/>
    <w:rsid w:val="003C47FF"/>
    <w:rsid w:val="003C498A"/>
    <w:rsid w:val="003E1B7D"/>
    <w:rsid w:val="003E5E49"/>
    <w:rsid w:val="003F15E3"/>
    <w:rsid w:val="003F3CEC"/>
    <w:rsid w:val="003F53AB"/>
    <w:rsid w:val="00406B24"/>
    <w:rsid w:val="00407B41"/>
    <w:rsid w:val="00414170"/>
    <w:rsid w:val="00417782"/>
    <w:rsid w:val="00434D7D"/>
    <w:rsid w:val="00443903"/>
    <w:rsid w:val="00456CC4"/>
    <w:rsid w:val="00461196"/>
    <w:rsid w:val="00462893"/>
    <w:rsid w:val="00464AC2"/>
    <w:rsid w:val="00476465"/>
    <w:rsid w:val="0049297A"/>
    <w:rsid w:val="00493D0F"/>
    <w:rsid w:val="00494097"/>
    <w:rsid w:val="004A5F77"/>
    <w:rsid w:val="004B39E6"/>
    <w:rsid w:val="004B4EE3"/>
    <w:rsid w:val="004C0938"/>
    <w:rsid w:val="004C300E"/>
    <w:rsid w:val="004C3721"/>
    <w:rsid w:val="004C5FDA"/>
    <w:rsid w:val="004F7068"/>
    <w:rsid w:val="00504199"/>
    <w:rsid w:val="0051341D"/>
    <w:rsid w:val="00516441"/>
    <w:rsid w:val="00517E4F"/>
    <w:rsid w:val="00520AFF"/>
    <w:rsid w:val="005230C8"/>
    <w:rsid w:val="005258FD"/>
    <w:rsid w:val="0054092C"/>
    <w:rsid w:val="0054221A"/>
    <w:rsid w:val="00544DA1"/>
    <w:rsid w:val="00551CE4"/>
    <w:rsid w:val="00560227"/>
    <w:rsid w:val="00565341"/>
    <w:rsid w:val="0057082B"/>
    <w:rsid w:val="00580193"/>
    <w:rsid w:val="005815F8"/>
    <w:rsid w:val="005827C7"/>
    <w:rsid w:val="00583537"/>
    <w:rsid w:val="00596782"/>
    <w:rsid w:val="005A329C"/>
    <w:rsid w:val="005A65B5"/>
    <w:rsid w:val="005B10A7"/>
    <w:rsid w:val="005B2593"/>
    <w:rsid w:val="005B46FC"/>
    <w:rsid w:val="005B6409"/>
    <w:rsid w:val="005E2FFE"/>
    <w:rsid w:val="005E362C"/>
    <w:rsid w:val="005E3C13"/>
    <w:rsid w:val="005E4599"/>
    <w:rsid w:val="00601D8E"/>
    <w:rsid w:val="00603AD9"/>
    <w:rsid w:val="00604BB5"/>
    <w:rsid w:val="00611EA1"/>
    <w:rsid w:val="0061223E"/>
    <w:rsid w:val="00620089"/>
    <w:rsid w:val="006212B5"/>
    <w:rsid w:val="00626AF9"/>
    <w:rsid w:val="00627E01"/>
    <w:rsid w:val="00627E68"/>
    <w:rsid w:val="00630AF7"/>
    <w:rsid w:val="00632E59"/>
    <w:rsid w:val="006510AB"/>
    <w:rsid w:val="006557CF"/>
    <w:rsid w:val="00655F04"/>
    <w:rsid w:val="00660D31"/>
    <w:rsid w:val="00663A5F"/>
    <w:rsid w:val="0066591E"/>
    <w:rsid w:val="00675699"/>
    <w:rsid w:val="00680790"/>
    <w:rsid w:val="00694988"/>
    <w:rsid w:val="006A3C4E"/>
    <w:rsid w:val="006B0947"/>
    <w:rsid w:val="006C4AE2"/>
    <w:rsid w:val="006C592D"/>
    <w:rsid w:val="006C627A"/>
    <w:rsid w:val="006C6B10"/>
    <w:rsid w:val="006D2E5F"/>
    <w:rsid w:val="006D747A"/>
    <w:rsid w:val="006F2B95"/>
    <w:rsid w:val="006F6765"/>
    <w:rsid w:val="00701576"/>
    <w:rsid w:val="0070391D"/>
    <w:rsid w:val="007040ED"/>
    <w:rsid w:val="00706626"/>
    <w:rsid w:val="00722292"/>
    <w:rsid w:val="00724A6C"/>
    <w:rsid w:val="00731D32"/>
    <w:rsid w:val="00742613"/>
    <w:rsid w:val="007515F5"/>
    <w:rsid w:val="00765E10"/>
    <w:rsid w:val="00783775"/>
    <w:rsid w:val="007A771F"/>
    <w:rsid w:val="007B00EC"/>
    <w:rsid w:val="007B4EF2"/>
    <w:rsid w:val="007C2FE7"/>
    <w:rsid w:val="007C658E"/>
    <w:rsid w:val="007E1268"/>
    <w:rsid w:val="007E3036"/>
    <w:rsid w:val="007F7C92"/>
    <w:rsid w:val="00813E66"/>
    <w:rsid w:val="0081543A"/>
    <w:rsid w:val="0083094F"/>
    <w:rsid w:val="00843E7C"/>
    <w:rsid w:val="008511EA"/>
    <w:rsid w:val="008521F4"/>
    <w:rsid w:val="00854F1B"/>
    <w:rsid w:val="008603CA"/>
    <w:rsid w:val="00861D8D"/>
    <w:rsid w:val="008704E1"/>
    <w:rsid w:val="00872D7F"/>
    <w:rsid w:val="008731D2"/>
    <w:rsid w:val="00880F77"/>
    <w:rsid w:val="00890207"/>
    <w:rsid w:val="00890885"/>
    <w:rsid w:val="0089214D"/>
    <w:rsid w:val="00897F17"/>
    <w:rsid w:val="008A4055"/>
    <w:rsid w:val="008A51E1"/>
    <w:rsid w:val="008C2F45"/>
    <w:rsid w:val="008C5D1F"/>
    <w:rsid w:val="008C7C90"/>
    <w:rsid w:val="008D5D40"/>
    <w:rsid w:val="008E1C34"/>
    <w:rsid w:val="008E2E7E"/>
    <w:rsid w:val="008E6875"/>
    <w:rsid w:val="008F01BC"/>
    <w:rsid w:val="008F5869"/>
    <w:rsid w:val="009130F3"/>
    <w:rsid w:val="009135C4"/>
    <w:rsid w:val="00915205"/>
    <w:rsid w:val="00934294"/>
    <w:rsid w:val="009465DD"/>
    <w:rsid w:val="00956EA5"/>
    <w:rsid w:val="00957E51"/>
    <w:rsid w:val="00965ED8"/>
    <w:rsid w:val="00971084"/>
    <w:rsid w:val="009710A0"/>
    <w:rsid w:val="00990DA3"/>
    <w:rsid w:val="0099246A"/>
    <w:rsid w:val="009947D5"/>
    <w:rsid w:val="00994D5D"/>
    <w:rsid w:val="00996A55"/>
    <w:rsid w:val="009A4C6E"/>
    <w:rsid w:val="009A5D23"/>
    <w:rsid w:val="009A6C4A"/>
    <w:rsid w:val="009B5769"/>
    <w:rsid w:val="009C10C5"/>
    <w:rsid w:val="009C1939"/>
    <w:rsid w:val="009D263F"/>
    <w:rsid w:val="009D2A55"/>
    <w:rsid w:val="009D2BE5"/>
    <w:rsid w:val="009D4FE4"/>
    <w:rsid w:val="009D58AB"/>
    <w:rsid w:val="00A12CA7"/>
    <w:rsid w:val="00A2291F"/>
    <w:rsid w:val="00A26CDD"/>
    <w:rsid w:val="00A2758C"/>
    <w:rsid w:val="00A33CE0"/>
    <w:rsid w:val="00A35313"/>
    <w:rsid w:val="00A35FA7"/>
    <w:rsid w:val="00A46870"/>
    <w:rsid w:val="00A5229E"/>
    <w:rsid w:val="00A60AE1"/>
    <w:rsid w:val="00A634B7"/>
    <w:rsid w:val="00A73533"/>
    <w:rsid w:val="00A831E8"/>
    <w:rsid w:val="00A84463"/>
    <w:rsid w:val="00A91A86"/>
    <w:rsid w:val="00A9404C"/>
    <w:rsid w:val="00A94CA5"/>
    <w:rsid w:val="00A96FAC"/>
    <w:rsid w:val="00AA3EB1"/>
    <w:rsid w:val="00AB2900"/>
    <w:rsid w:val="00AC7303"/>
    <w:rsid w:val="00AD5C4B"/>
    <w:rsid w:val="00AD77A2"/>
    <w:rsid w:val="00AE209A"/>
    <w:rsid w:val="00AF23F3"/>
    <w:rsid w:val="00AF72E6"/>
    <w:rsid w:val="00B029C9"/>
    <w:rsid w:val="00B143E9"/>
    <w:rsid w:val="00B17C5F"/>
    <w:rsid w:val="00B406B0"/>
    <w:rsid w:val="00B61C31"/>
    <w:rsid w:val="00B67DE6"/>
    <w:rsid w:val="00B72CFA"/>
    <w:rsid w:val="00B83870"/>
    <w:rsid w:val="00B854A3"/>
    <w:rsid w:val="00B91415"/>
    <w:rsid w:val="00B9473D"/>
    <w:rsid w:val="00B97FB3"/>
    <w:rsid w:val="00BA0AEA"/>
    <w:rsid w:val="00BA1562"/>
    <w:rsid w:val="00BB0A1F"/>
    <w:rsid w:val="00BB4293"/>
    <w:rsid w:val="00BB4768"/>
    <w:rsid w:val="00BC0D51"/>
    <w:rsid w:val="00BC47B5"/>
    <w:rsid w:val="00BD34D9"/>
    <w:rsid w:val="00BD596A"/>
    <w:rsid w:val="00BF1C1F"/>
    <w:rsid w:val="00BF3716"/>
    <w:rsid w:val="00C00270"/>
    <w:rsid w:val="00C024E6"/>
    <w:rsid w:val="00C02A61"/>
    <w:rsid w:val="00C07DC3"/>
    <w:rsid w:val="00C163CD"/>
    <w:rsid w:val="00C16927"/>
    <w:rsid w:val="00C173EF"/>
    <w:rsid w:val="00C23CE4"/>
    <w:rsid w:val="00C27305"/>
    <w:rsid w:val="00C316FA"/>
    <w:rsid w:val="00C31980"/>
    <w:rsid w:val="00C6064B"/>
    <w:rsid w:val="00C66D4E"/>
    <w:rsid w:val="00C70292"/>
    <w:rsid w:val="00C76E20"/>
    <w:rsid w:val="00C8256E"/>
    <w:rsid w:val="00C91273"/>
    <w:rsid w:val="00C920AE"/>
    <w:rsid w:val="00CA60B3"/>
    <w:rsid w:val="00CB14F0"/>
    <w:rsid w:val="00CC6FB8"/>
    <w:rsid w:val="00CD33FC"/>
    <w:rsid w:val="00CD67B5"/>
    <w:rsid w:val="00CE29AD"/>
    <w:rsid w:val="00CE39C9"/>
    <w:rsid w:val="00CF0D03"/>
    <w:rsid w:val="00CF6740"/>
    <w:rsid w:val="00CF6BFF"/>
    <w:rsid w:val="00D01A82"/>
    <w:rsid w:val="00D16E97"/>
    <w:rsid w:val="00D17198"/>
    <w:rsid w:val="00D2118E"/>
    <w:rsid w:val="00D2138D"/>
    <w:rsid w:val="00D30B8B"/>
    <w:rsid w:val="00D32164"/>
    <w:rsid w:val="00D37A1C"/>
    <w:rsid w:val="00D44527"/>
    <w:rsid w:val="00D51B16"/>
    <w:rsid w:val="00D65C4F"/>
    <w:rsid w:val="00D67FE6"/>
    <w:rsid w:val="00D71D2D"/>
    <w:rsid w:val="00D74596"/>
    <w:rsid w:val="00D76A7F"/>
    <w:rsid w:val="00D860D3"/>
    <w:rsid w:val="00DC6D32"/>
    <w:rsid w:val="00DD2C52"/>
    <w:rsid w:val="00DD640A"/>
    <w:rsid w:val="00DE0602"/>
    <w:rsid w:val="00DE6B43"/>
    <w:rsid w:val="00DE72B2"/>
    <w:rsid w:val="00DF0B1E"/>
    <w:rsid w:val="00DF36BE"/>
    <w:rsid w:val="00DF3A68"/>
    <w:rsid w:val="00DF607B"/>
    <w:rsid w:val="00E143CB"/>
    <w:rsid w:val="00E14D12"/>
    <w:rsid w:val="00E22A97"/>
    <w:rsid w:val="00E32F68"/>
    <w:rsid w:val="00E3378E"/>
    <w:rsid w:val="00E47A80"/>
    <w:rsid w:val="00E54BE2"/>
    <w:rsid w:val="00E5682A"/>
    <w:rsid w:val="00E704C2"/>
    <w:rsid w:val="00E737C8"/>
    <w:rsid w:val="00E8312D"/>
    <w:rsid w:val="00E85DA4"/>
    <w:rsid w:val="00E86B4C"/>
    <w:rsid w:val="00E95FC2"/>
    <w:rsid w:val="00EA192C"/>
    <w:rsid w:val="00EA4F10"/>
    <w:rsid w:val="00EB075A"/>
    <w:rsid w:val="00EC12D6"/>
    <w:rsid w:val="00ED616D"/>
    <w:rsid w:val="00EE378D"/>
    <w:rsid w:val="00F14223"/>
    <w:rsid w:val="00F14F7D"/>
    <w:rsid w:val="00F3568F"/>
    <w:rsid w:val="00F428BA"/>
    <w:rsid w:val="00F56093"/>
    <w:rsid w:val="00F56818"/>
    <w:rsid w:val="00F5691D"/>
    <w:rsid w:val="00F56E55"/>
    <w:rsid w:val="00F72666"/>
    <w:rsid w:val="00F74B66"/>
    <w:rsid w:val="00F81324"/>
    <w:rsid w:val="00F8347F"/>
    <w:rsid w:val="00F97B2D"/>
    <w:rsid w:val="00F97FEC"/>
    <w:rsid w:val="00FA56C7"/>
    <w:rsid w:val="00FA5FC0"/>
    <w:rsid w:val="00FA6BFF"/>
    <w:rsid w:val="00FB3D05"/>
    <w:rsid w:val="00FC0F1D"/>
    <w:rsid w:val="00FC118F"/>
    <w:rsid w:val="00FE5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5F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5F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5F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F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5F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5F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5F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5F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5F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5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5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5F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5F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5F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5F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5F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5F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45F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45F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5F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45F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745FF"/>
    <w:rPr>
      <w:b/>
      <w:bCs/>
    </w:rPr>
  </w:style>
  <w:style w:type="character" w:styleId="Emphasis">
    <w:name w:val="Emphasis"/>
    <w:uiPriority w:val="20"/>
    <w:qFormat/>
    <w:rsid w:val="003745F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745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45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45F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45F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5F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5FF"/>
    <w:rPr>
      <w:b/>
      <w:bCs/>
      <w:i/>
      <w:iCs/>
    </w:rPr>
  </w:style>
  <w:style w:type="character" w:styleId="SubtleEmphasis">
    <w:name w:val="Subtle Emphasis"/>
    <w:uiPriority w:val="19"/>
    <w:qFormat/>
    <w:rsid w:val="003745FF"/>
    <w:rPr>
      <w:i/>
      <w:iCs/>
    </w:rPr>
  </w:style>
  <w:style w:type="character" w:styleId="IntenseEmphasis">
    <w:name w:val="Intense Emphasis"/>
    <w:uiPriority w:val="21"/>
    <w:qFormat/>
    <w:rsid w:val="003745FF"/>
    <w:rPr>
      <w:b/>
      <w:bCs/>
    </w:rPr>
  </w:style>
  <w:style w:type="character" w:styleId="SubtleReference">
    <w:name w:val="Subtle Reference"/>
    <w:uiPriority w:val="31"/>
    <w:qFormat/>
    <w:rsid w:val="003745FF"/>
    <w:rPr>
      <w:smallCaps/>
    </w:rPr>
  </w:style>
  <w:style w:type="character" w:styleId="IntenseReference">
    <w:name w:val="Intense Reference"/>
    <w:uiPriority w:val="32"/>
    <w:qFormat/>
    <w:rsid w:val="003745FF"/>
    <w:rPr>
      <w:smallCaps/>
      <w:spacing w:val="5"/>
      <w:u w:val="single"/>
    </w:rPr>
  </w:style>
  <w:style w:type="character" w:styleId="BookTitle">
    <w:name w:val="Book Title"/>
    <w:uiPriority w:val="33"/>
    <w:qFormat/>
    <w:rsid w:val="003745F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745F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4F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7A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9B5769"/>
    <w:pPr>
      <w:spacing w:after="0" w:line="240" w:lineRule="auto"/>
    </w:pPr>
    <w:rPr>
      <w:rFonts w:ascii="Consolas" w:hAnsi="Consolas" w:cs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5769"/>
    <w:rPr>
      <w:rFonts w:ascii="Consolas" w:hAnsi="Consolas" w:cs="Consolas"/>
      <w:sz w:val="21"/>
      <w:szCs w:val="21"/>
      <w:lang w:val="en-GB" w:bidi="ar-SA"/>
    </w:rPr>
  </w:style>
  <w:style w:type="paragraph" w:styleId="Header">
    <w:name w:val="header"/>
    <w:basedOn w:val="Normal"/>
    <w:link w:val="HeaderChar"/>
    <w:uiPriority w:val="99"/>
    <w:unhideWhenUsed/>
    <w:rsid w:val="00BC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B5"/>
  </w:style>
  <w:style w:type="paragraph" w:styleId="Footer">
    <w:name w:val="footer"/>
    <w:basedOn w:val="Normal"/>
    <w:link w:val="FooterChar"/>
    <w:uiPriority w:val="99"/>
    <w:unhideWhenUsed/>
    <w:rsid w:val="00BC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B5"/>
  </w:style>
  <w:style w:type="character" w:styleId="CommentReference">
    <w:name w:val="annotation reference"/>
    <w:basedOn w:val="DefaultParagraphFont"/>
    <w:uiPriority w:val="99"/>
    <w:semiHidden/>
    <w:unhideWhenUsed/>
    <w:rsid w:val="002234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4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4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4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49C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33CE0"/>
  </w:style>
  <w:style w:type="paragraph" w:customStyle="1" w:styleId="xmsonormal">
    <w:name w:val="x_msonormal"/>
    <w:basedOn w:val="Normal"/>
    <w:rsid w:val="007B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apple-converted-space">
    <w:name w:val="x_apple-converted-space"/>
    <w:basedOn w:val="DefaultParagraphFont"/>
    <w:rsid w:val="007B00EC"/>
  </w:style>
  <w:style w:type="paragraph" w:styleId="Revision">
    <w:name w:val="Revision"/>
    <w:hidden/>
    <w:uiPriority w:val="99"/>
    <w:semiHidden/>
    <w:rsid w:val="00CB14F0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135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35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35C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5F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5F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5F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F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5F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5F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5F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5F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5F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5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5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5F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5F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5F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5F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5F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5F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45F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45F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5F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45F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745FF"/>
    <w:rPr>
      <w:b/>
      <w:bCs/>
    </w:rPr>
  </w:style>
  <w:style w:type="character" w:styleId="Emphasis">
    <w:name w:val="Emphasis"/>
    <w:uiPriority w:val="20"/>
    <w:qFormat/>
    <w:rsid w:val="003745F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745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45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45F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45F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5F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5FF"/>
    <w:rPr>
      <w:b/>
      <w:bCs/>
      <w:i/>
      <w:iCs/>
    </w:rPr>
  </w:style>
  <w:style w:type="character" w:styleId="SubtleEmphasis">
    <w:name w:val="Subtle Emphasis"/>
    <w:uiPriority w:val="19"/>
    <w:qFormat/>
    <w:rsid w:val="003745FF"/>
    <w:rPr>
      <w:i/>
      <w:iCs/>
    </w:rPr>
  </w:style>
  <w:style w:type="character" w:styleId="IntenseEmphasis">
    <w:name w:val="Intense Emphasis"/>
    <w:uiPriority w:val="21"/>
    <w:qFormat/>
    <w:rsid w:val="003745FF"/>
    <w:rPr>
      <w:b/>
      <w:bCs/>
    </w:rPr>
  </w:style>
  <w:style w:type="character" w:styleId="SubtleReference">
    <w:name w:val="Subtle Reference"/>
    <w:uiPriority w:val="31"/>
    <w:qFormat/>
    <w:rsid w:val="003745FF"/>
    <w:rPr>
      <w:smallCaps/>
    </w:rPr>
  </w:style>
  <w:style w:type="character" w:styleId="IntenseReference">
    <w:name w:val="Intense Reference"/>
    <w:uiPriority w:val="32"/>
    <w:qFormat/>
    <w:rsid w:val="003745FF"/>
    <w:rPr>
      <w:smallCaps/>
      <w:spacing w:val="5"/>
      <w:u w:val="single"/>
    </w:rPr>
  </w:style>
  <w:style w:type="character" w:styleId="BookTitle">
    <w:name w:val="Book Title"/>
    <w:uiPriority w:val="33"/>
    <w:qFormat/>
    <w:rsid w:val="003745F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745F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4F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7A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9B5769"/>
    <w:pPr>
      <w:spacing w:after="0" w:line="240" w:lineRule="auto"/>
    </w:pPr>
    <w:rPr>
      <w:rFonts w:ascii="Consolas" w:hAnsi="Consolas" w:cs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5769"/>
    <w:rPr>
      <w:rFonts w:ascii="Consolas" w:hAnsi="Consolas" w:cs="Consolas"/>
      <w:sz w:val="21"/>
      <w:szCs w:val="21"/>
      <w:lang w:val="en-GB" w:bidi="ar-SA"/>
    </w:rPr>
  </w:style>
  <w:style w:type="paragraph" w:styleId="Header">
    <w:name w:val="header"/>
    <w:basedOn w:val="Normal"/>
    <w:link w:val="HeaderChar"/>
    <w:uiPriority w:val="99"/>
    <w:unhideWhenUsed/>
    <w:rsid w:val="00BC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B5"/>
  </w:style>
  <w:style w:type="paragraph" w:styleId="Footer">
    <w:name w:val="footer"/>
    <w:basedOn w:val="Normal"/>
    <w:link w:val="FooterChar"/>
    <w:uiPriority w:val="99"/>
    <w:unhideWhenUsed/>
    <w:rsid w:val="00BC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B5"/>
  </w:style>
  <w:style w:type="character" w:styleId="CommentReference">
    <w:name w:val="annotation reference"/>
    <w:basedOn w:val="DefaultParagraphFont"/>
    <w:uiPriority w:val="99"/>
    <w:semiHidden/>
    <w:unhideWhenUsed/>
    <w:rsid w:val="002234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4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4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4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49C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33CE0"/>
  </w:style>
  <w:style w:type="paragraph" w:customStyle="1" w:styleId="xmsonormal">
    <w:name w:val="x_msonormal"/>
    <w:basedOn w:val="Normal"/>
    <w:rsid w:val="007B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apple-converted-space">
    <w:name w:val="x_apple-converted-space"/>
    <w:basedOn w:val="DefaultParagraphFont"/>
    <w:rsid w:val="007B00EC"/>
  </w:style>
  <w:style w:type="paragraph" w:styleId="Revision">
    <w:name w:val="Revision"/>
    <w:hidden/>
    <w:uiPriority w:val="99"/>
    <w:semiHidden/>
    <w:rsid w:val="00CB14F0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135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35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35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wnloads\Business%20Snapsho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wnloads\Business%20Snapsho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wnloads\Business%20Snapsho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wnloads\Business%20Snapsho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wnloads\Business%20Snapsho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wnloads\Business%20Snapsho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wnloads\Business%20Snapsho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wnloads\Business%20Snapsho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wnloads\Business%20Snapsho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wnloads\Business%20Snapsho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wnloads\Business%20Snapsho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normalizeH="0" baseline="0">
                <a:solidFill>
                  <a:sysClr val="windowText" lastClr="000000"/>
                </a:solidFill>
                <a:latin typeface="+mj-lt"/>
                <a:ea typeface="+mj-ea"/>
                <a:cs typeface="+mj-cs"/>
              </a:defRPr>
            </a:pPr>
            <a:r>
              <a:rPr lang="en-US" sz="1400">
                <a:solidFill>
                  <a:sysClr val="windowText" lastClr="000000"/>
                </a:solidFill>
              </a:rPr>
              <a:t>Revenue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8303474807301109"/>
          <c:y val="0.19085170892465705"/>
          <c:w val="0.79118903634409499"/>
          <c:h val="0.31098816249778555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Data!$C$3</c:f>
              <c:strCache>
                <c:ptCount val="1"/>
                <c:pt idx="0">
                  <c:v>Bengaluru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Data!$B$4:$B$9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Data!$C$4:$C$9</c:f>
              <c:numCache>
                <c:formatCode>_ * #,##0_ ;_ * \-#,##0_ ;_ * "-"??_ ;_ @_ 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27840</c:v>
                </c:pt>
                <c:pt idx="4">
                  <c:v>260239</c:v>
                </c:pt>
                <c:pt idx="5">
                  <c:v>547305</c:v>
                </c:pt>
              </c:numCache>
            </c:numRef>
          </c:val>
        </c:ser>
        <c:ser>
          <c:idx val="1"/>
          <c:order val="1"/>
          <c:tx>
            <c:strRef>
              <c:f>Data!$D$3</c:f>
              <c:strCache>
                <c:ptCount val="1"/>
                <c:pt idx="0">
                  <c:v>Chennai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Data!$B$4:$B$9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Data!$D$4:$D$9</c:f>
              <c:numCache>
                <c:formatCode>_ * #,##0_ ;_ * \-#,##0_ ;_ * "-"??_ ;_ @_ 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61630</c:v>
                </c:pt>
              </c:numCache>
            </c:numRef>
          </c:val>
        </c:ser>
        <c:ser>
          <c:idx val="2"/>
          <c:order val="2"/>
          <c:tx>
            <c:strRef>
              <c:f>Data!$E$3</c:f>
              <c:strCache>
                <c:ptCount val="1"/>
                <c:pt idx="0">
                  <c:v>Delhi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Data!$B$4:$B$9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Data!$E$4:$E$9</c:f>
              <c:numCache>
                <c:formatCode>_ * #,##0_ ;_ * \-#,##0_ ;_ * "-"??_ ;_ @_ </c:formatCode>
                <c:ptCount val="6"/>
                <c:pt idx="0">
                  <c:v>116507</c:v>
                </c:pt>
                <c:pt idx="1">
                  <c:v>63113</c:v>
                </c:pt>
                <c:pt idx="2">
                  <c:v>238487</c:v>
                </c:pt>
                <c:pt idx="3">
                  <c:v>518553</c:v>
                </c:pt>
                <c:pt idx="4">
                  <c:v>603601</c:v>
                </c:pt>
                <c:pt idx="5">
                  <c:v>808905</c:v>
                </c:pt>
              </c:numCache>
            </c:numRef>
          </c:val>
        </c:ser>
        <c:ser>
          <c:idx val="3"/>
          <c:order val="3"/>
          <c:tx>
            <c:strRef>
              <c:f>Data!$F$3</c:f>
              <c:strCache>
                <c:ptCount val="1"/>
                <c:pt idx="0">
                  <c:v>Hyderabad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Data!$B$4:$B$9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Data!$F$4:$F$9</c:f>
              <c:numCache>
                <c:formatCode>_ * #,##0_ ;_ * \-#,##0_ ;_ * "-"??_ ;_ @_ </c:formatCode>
                <c:ptCount val="6"/>
                <c:pt idx="0">
                  <c:v>7468</c:v>
                </c:pt>
                <c:pt idx="1">
                  <c:v>0</c:v>
                </c:pt>
                <c:pt idx="2">
                  <c:v>17360</c:v>
                </c:pt>
                <c:pt idx="3">
                  <c:v>39300</c:v>
                </c:pt>
                <c:pt idx="4">
                  <c:v>89500</c:v>
                </c:pt>
                <c:pt idx="5">
                  <c:v>134914</c:v>
                </c:pt>
              </c:numCache>
            </c:numRef>
          </c:val>
        </c:ser>
        <c:ser>
          <c:idx val="4"/>
          <c:order val="4"/>
          <c:tx>
            <c:strRef>
              <c:f>Data!$G$3</c:f>
              <c:strCache>
                <c:ptCount val="1"/>
                <c:pt idx="0">
                  <c:v>Kolkata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Data!$B$4:$B$9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Data!$G$4:$G$9</c:f>
              <c:numCache>
                <c:formatCode>_ * #,##0_ ;_ * \-#,##0_ ;_ * "-"??_ ;_ @_ 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61540</c:v>
                </c:pt>
                <c:pt idx="5">
                  <c:v>89323</c:v>
                </c:pt>
              </c:numCache>
            </c:numRef>
          </c:val>
        </c:ser>
        <c:ser>
          <c:idx val="5"/>
          <c:order val="5"/>
          <c:tx>
            <c:strRef>
              <c:f>Data!$H$3</c:f>
              <c:strCache>
                <c:ptCount val="1"/>
                <c:pt idx="0">
                  <c:v>Mumbai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Data!$B$4:$B$9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Data!$H$4:$H$9</c:f>
              <c:numCache>
                <c:formatCode>_ * #,##0_ ;_ * \-#,##0_ ;_ * "-"??_ ;_ @_ </c:formatCode>
                <c:ptCount val="6"/>
                <c:pt idx="0">
                  <c:v>9708</c:v>
                </c:pt>
                <c:pt idx="1">
                  <c:v>2100</c:v>
                </c:pt>
                <c:pt idx="2">
                  <c:v>77183</c:v>
                </c:pt>
                <c:pt idx="3">
                  <c:v>195504</c:v>
                </c:pt>
                <c:pt idx="4">
                  <c:v>360474</c:v>
                </c:pt>
                <c:pt idx="5">
                  <c:v>764100</c:v>
                </c:pt>
              </c:numCache>
            </c:numRef>
          </c:val>
        </c:ser>
        <c:ser>
          <c:idx val="6"/>
          <c:order val="6"/>
          <c:tx>
            <c:strRef>
              <c:f>Data!$I$3</c:f>
              <c:strCache>
                <c:ptCount val="1"/>
                <c:pt idx="0">
                  <c:v>Pune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Data!$B$4:$B$9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Data!$I$4:$I$9</c:f>
              <c:numCache>
                <c:formatCode>_ * #,##0_ ;_ * \-#,##0_ ;_ * "-"??_ ;_ @_ </c:formatCode>
                <c:ptCount val="6"/>
                <c:pt idx="0">
                  <c:v>5440</c:v>
                </c:pt>
                <c:pt idx="1">
                  <c:v>3264</c:v>
                </c:pt>
                <c:pt idx="2">
                  <c:v>29584</c:v>
                </c:pt>
                <c:pt idx="3">
                  <c:v>162707</c:v>
                </c:pt>
                <c:pt idx="4">
                  <c:v>269016</c:v>
                </c:pt>
                <c:pt idx="5">
                  <c:v>294257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4089088"/>
        <c:axId val="144977920"/>
      </c:barChart>
      <c:dateAx>
        <c:axId val="144089088"/>
        <c:scaling>
          <c:orientation val="minMax"/>
        </c:scaling>
        <c:delete val="0"/>
        <c:axPos val="b"/>
        <c:numFmt formatCode="mmm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none" spc="0" normalizeH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4977920"/>
        <c:crosses val="autoZero"/>
        <c:auto val="1"/>
        <c:lblOffset val="100"/>
        <c:baseTimeUnit val="months"/>
      </c:dateAx>
      <c:valAx>
        <c:axId val="14497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_ * #,##0_ ;_ * \-#,##0_ ;_ * &quot;-&quot;??_ ;_ 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089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n-US" sz="1400" b="1" i="0" u="none" strike="noStrike" kern="1200" cap="none" spc="0" normalizeH="0" baseline="0">
              <a:solidFill>
                <a:sysClr val="windowText" lastClr="000000"/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Bengaluru!$N$63</c:f>
              <c:strCache>
                <c:ptCount val="1"/>
                <c:pt idx="0">
                  <c:v>Revenue/Km (INR)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IN" sz="12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Bengaluru!$M$64:$M$69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Bengaluru!$N$64:$N$69</c:f>
              <c:numCache>
                <c:formatCode>0.00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5.1862891207153501</c:v>
                </c:pt>
                <c:pt idx="4">
                  <c:v>6.3779378967232798</c:v>
                </c:pt>
                <c:pt idx="5">
                  <c:v>6.8160929560625689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237099648"/>
        <c:axId val="243209728"/>
      </c:barChart>
      <c:dateAx>
        <c:axId val="237099648"/>
        <c:scaling>
          <c:orientation val="minMax"/>
        </c:scaling>
        <c:delete val="0"/>
        <c:axPos val="b"/>
        <c:numFmt formatCode="mmm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IN" sz="1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43209728"/>
        <c:crosses val="autoZero"/>
        <c:auto val="1"/>
        <c:lblOffset val="100"/>
        <c:baseTimeUnit val="months"/>
      </c:dateAx>
      <c:valAx>
        <c:axId val="24320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IN" sz="1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709964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IN" sz="1400" b="1" i="0" u="none" strike="noStrike" kern="1200" cap="none" spc="0" normalizeH="0" baseline="0">
                <a:solidFill>
                  <a:sysClr val="windowText" lastClr="000000"/>
                </a:solidFill>
                <a:latin typeface="+mj-lt"/>
                <a:ea typeface="+mj-ea"/>
                <a:cs typeface="+mj-cs"/>
              </a:defRPr>
            </a:pPr>
            <a:r>
              <a:rPr lang="en-IN" sz="1400" b="1" i="0" u="none" strike="noStrike" kern="1200" cap="none" spc="0" normalizeH="0" baseline="0">
                <a:solidFill>
                  <a:sysClr val="windowText" lastClr="000000"/>
                </a:solidFill>
                <a:latin typeface="+mj-lt"/>
                <a:ea typeface="+mj-ea"/>
                <a:cs typeface="+mj-cs"/>
              </a:rPr>
              <a:t>Composition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Bengaluru!$Q$63</c:f>
              <c:strCache>
                <c:ptCount val="1"/>
                <c:pt idx="0">
                  <c:v>Retail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IN" sz="12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Bengaluru!$P$64:$P$69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Bengaluru!$Q$64:$Q$69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48</c:v>
                </c:pt>
                <c:pt idx="5">
                  <c:v>94</c:v>
                </c:pt>
              </c:numCache>
            </c:numRef>
          </c:val>
        </c:ser>
        <c:ser>
          <c:idx val="1"/>
          <c:order val="1"/>
          <c:tx>
            <c:strRef>
              <c:f>Bengaluru!$R$63</c:f>
              <c:strCache>
                <c:ptCount val="1"/>
                <c:pt idx="0">
                  <c:v>Corporate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Bengaluru!$P$64:$P$69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Bengaluru!$R$64:$R$69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9</c:v>
                </c:pt>
              </c:numCache>
            </c:numRef>
          </c:val>
        </c:ser>
        <c:ser>
          <c:idx val="2"/>
          <c:order val="2"/>
          <c:tx>
            <c:strRef>
              <c:f>Bengaluru!$S$63</c:f>
              <c:strCache>
                <c:ptCount val="1"/>
                <c:pt idx="0">
                  <c:v>ORIX Employees/References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Bengaluru!$P$64:$P$69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Bengaluru!$S$64:$S$69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3"/>
          <c:order val="3"/>
          <c:tx>
            <c:strRef>
              <c:f>Bengaluru!$T$63</c:f>
              <c:strCache>
                <c:ptCount val="1"/>
                <c:pt idx="0">
                  <c:v>Monthly Bookings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Bengaluru!$P$64:$P$69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Bengaluru!$T$64:$T$69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4"/>
          <c:order val="4"/>
          <c:tx>
            <c:strRef>
              <c:f>Bengaluru!$U$63</c:f>
              <c:strCache>
                <c:ptCount val="1"/>
                <c:pt idx="0">
                  <c:v>Miscellaneous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Bengaluru!$P$64:$P$69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Bengaluru!$U$64:$U$69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43266304"/>
        <c:axId val="243267840"/>
      </c:barChart>
      <c:dateAx>
        <c:axId val="243266304"/>
        <c:scaling>
          <c:orientation val="minMax"/>
        </c:scaling>
        <c:delete val="0"/>
        <c:axPos val="b"/>
        <c:numFmt formatCode="mmm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IN" sz="1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43267840"/>
        <c:crosses val="autoZero"/>
        <c:auto val="1"/>
        <c:lblOffset val="100"/>
        <c:baseTimeUnit val="months"/>
      </c:dateAx>
      <c:valAx>
        <c:axId val="24326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IN" sz="1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4326630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lang="en-IN" sz="1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0" i="0" u="none" strike="noStrike" kern="1200" cap="none" spc="0" normalizeH="0" baseline="0">
                <a:solidFill>
                  <a:sysClr val="windowText" lastClr="000000"/>
                </a:solidFill>
                <a:latin typeface="+mj-lt"/>
                <a:ea typeface="+mj-ea"/>
                <a:cs typeface="+mj-cs"/>
              </a:defRPr>
            </a:pPr>
            <a:r>
              <a:rPr lang="en-US" sz="1400" b="0" i="0" u="none" strike="noStrike" kern="1200" cap="none" spc="0" normalizeH="0" baseline="0">
                <a:solidFill>
                  <a:sysClr val="windowText" lastClr="000000"/>
                </a:solidFill>
                <a:latin typeface="+mj-lt"/>
                <a:ea typeface="+mj-ea"/>
                <a:cs typeface="+mj-cs"/>
              </a:rPr>
              <a:t>No of Bookings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Data!$C$12</c:f>
              <c:strCache>
                <c:ptCount val="1"/>
                <c:pt idx="0">
                  <c:v>Bengaluru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Data!$B$13:$B$18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Data!$C$13:$C$18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50</c:v>
                </c:pt>
                <c:pt idx="5" formatCode="_ * #,##0_ ;_ * \-#,##0_ ;_ * &quot;-&quot;??_ ;_ @_ ">
                  <c:v>103</c:v>
                </c:pt>
              </c:numCache>
            </c:numRef>
          </c:val>
        </c:ser>
        <c:ser>
          <c:idx val="1"/>
          <c:order val="1"/>
          <c:tx>
            <c:strRef>
              <c:f>Data!$D$12</c:f>
              <c:strCache>
                <c:ptCount val="1"/>
                <c:pt idx="0">
                  <c:v>Chennai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Data!$B$13:$B$18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Data!$D$13:$D$18</c:f>
              <c:numCache>
                <c:formatCode>_ * #,##0_ ;_ * \-#,##0_ ;_ * "-"??_ ;_ @_ 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13</c:v>
                </c:pt>
              </c:numCache>
            </c:numRef>
          </c:val>
        </c:ser>
        <c:ser>
          <c:idx val="2"/>
          <c:order val="2"/>
          <c:tx>
            <c:strRef>
              <c:f>Data!$E$12</c:f>
              <c:strCache>
                <c:ptCount val="1"/>
                <c:pt idx="0">
                  <c:v>Delhi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Data!$B$13:$B$18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Data!$E$13:$E$18</c:f>
              <c:numCache>
                <c:formatCode>General</c:formatCode>
                <c:ptCount val="6"/>
                <c:pt idx="0">
                  <c:v>16</c:v>
                </c:pt>
                <c:pt idx="1">
                  <c:v>18</c:v>
                </c:pt>
                <c:pt idx="2">
                  <c:v>39</c:v>
                </c:pt>
                <c:pt idx="3">
                  <c:v>86</c:v>
                </c:pt>
                <c:pt idx="4">
                  <c:v>79</c:v>
                </c:pt>
                <c:pt idx="5" formatCode="_ * #,##0_ ;_ * \-#,##0_ ;_ * &quot;-&quot;??_ ;_ @_ ">
                  <c:v>99</c:v>
                </c:pt>
              </c:numCache>
            </c:numRef>
          </c:val>
        </c:ser>
        <c:ser>
          <c:idx val="3"/>
          <c:order val="3"/>
          <c:tx>
            <c:strRef>
              <c:f>Data!$F$12</c:f>
              <c:strCache>
                <c:ptCount val="1"/>
                <c:pt idx="0">
                  <c:v>Hyderabad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Data!$B$13:$B$18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Data!$F$13:$F$18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7</c:v>
                </c:pt>
                <c:pt idx="3">
                  <c:v>9</c:v>
                </c:pt>
                <c:pt idx="4">
                  <c:v>20</c:v>
                </c:pt>
                <c:pt idx="5" formatCode="_ * #,##0_ ;_ * \-#,##0_ ;_ * &quot;-&quot;??_ ;_ @_ ">
                  <c:v>34</c:v>
                </c:pt>
              </c:numCache>
            </c:numRef>
          </c:val>
        </c:ser>
        <c:ser>
          <c:idx val="4"/>
          <c:order val="4"/>
          <c:tx>
            <c:strRef>
              <c:f>Data!$G$12</c:f>
              <c:strCache>
                <c:ptCount val="1"/>
                <c:pt idx="0">
                  <c:v>Kolkata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Data!$B$13:$B$18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Data!$G$13:$G$18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</c:v>
                </c:pt>
                <c:pt idx="5" formatCode="_ * #,##0_ ;_ * \-#,##0_ ;_ * &quot;-&quot;??_ ;_ @_ ">
                  <c:v>22</c:v>
                </c:pt>
              </c:numCache>
            </c:numRef>
          </c:val>
        </c:ser>
        <c:ser>
          <c:idx val="5"/>
          <c:order val="5"/>
          <c:tx>
            <c:strRef>
              <c:f>Data!$H$12</c:f>
              <c:strCache>
                <c:ptCount val="1"/>
                <c:pt idx="0">
                  <c:v>Mumbai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Data!$B$13:$B$18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Data!$H$13:$H$18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20</c:v>
                </c:pt>
                <c:pt idx="3">
                  <c:v>38</c:v>
                </c:pt>
                <c:pt idx="4">
                  <c:v>89</c:v>
                </c:pt>
                <c:pt idx="5" formatCode="_ * #,##0_ ;_ * \-#,##0_ ;_ * &quot;-&quot;??_ ;_ @_ ">
                  <c:v>85</c:v>
                </c:pt>
              </c:numCache>
            </c:numRef>
          </c:val>
        </c:ser>
        <c:ser>
          <c:idx val="6"/>
          <c:order val="6"/>
          <c:tx>
            <c:strRef>
              <c:f>Data!$I$12</c:f>
              <c:strCache>
                <c:ptCount val="1"/>
                <c:pt idx="0">
                  <c:v>Pune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Data!$B$13:$B$18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Data!$I$13:$I$18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11</c:v>
                </c:pt>
                <c:pt idx="3">
                  <c:v>55</c:v>
                </c:pt>
                <c:pt idx="4">
                  <c:v>102</c:v>
                </c:pt>
                <c:pt idx="5" formatCode="_ * #,##0_ ;_ * \-#,##0_ ;_ * &quot;-&quot;??_ ;_ @_ ">
                  <c:v>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7954304"/>
        <c:axId val="37955840"/>
      </c:barChart>
      <c:dateAx>
        <c:axId val="37954304"/>
        <c:scaling>
          <c:orientation val="minMax"/>
        </c:scaling>
        <c:delete val="0"/>
        <c:axPos val="b"/>
        <c:numFmt formatCode="mmm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55840"/>
        <c:crosses val="autoZero"/>
        <c:auto val="1"/>
        <c:lblOffset val="100"/>
        <c:baseTimeUnit val="months"/>
      </c:dateAx>
      <c:valAx>
        <c:axId val="3795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5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0" i="0" u="none" strike="noStrike" kern="1200" cap="none" spc="0" normalizeH="0" baseline="0">
                <a:solidFill>
                  <a:sysClr val="windowText" lastClr="000000"/>
                </a:solidFill>
                <a:latin typeface="+mj-lt"/>
                <a:ea typeface="+mj-ea"/>
                <a:cs typeface="+mj-cs"/>
              </a:defRPr>
            </a:pPr>
            <a:r>
              <a:rPr lang="en-US" sz="1400" b="0" i="0" u="none" strike="noStrike" kern="1200" cap="none" spc="0" normalizeH="0" baseline="0">
                <a:solidFill>
                  <a:sysClr val="windowText" lastClr="000000"/>
                </a:solidFill>
                <a:latin typeface="+mj-lt"/>
                <a:ea typeface="+mj-ea"/>
                <a:cs typeface="+mj-cs"/>
              </a:rPr>
              <a:t>No of Car-Days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Data!$L$3</c:f>
              <c:strCache>
                <c:ptCount val="1"/>
                <c:pt idx="0">
                  <c:v>Bengaluru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Data!$K$4:$K$9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Data!$L$4:$L$9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</c:v>
                </c:pt>
                <c:pt idx="4">
                  <c:v>119</c:v>
                </c:pt>
                <c:pt idx="5" formatCode="_ * #,##0_ ;_ * \-#,##0_ ;_ * &quot;-&quot;??_ ;_ @_ ">
                  <c:v>227.23</c:v>
                </c:pt>
              </c:numCache>
            </c:numRef>
          </c:val>
        </c:ser>
        <c:ser>
          <c:idx val="1"/>
          <c:order val="1"/>
          <c:tx>
            <c:strRef>
              <c:f>Data!$M$3</c:f>
              <c:strCache>
                <c:ptCount val="1"/>
                <c:pt idx="0">
                  <c:v>Chennai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Data!$K$4:$K$9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Data!$M$4:$M$9</c:f>
              <c:numCache>
                <c:formatCode>_ * #,##0_ ;_ * \-#,##0_ ;_ * "-"??_ ;_ @_ 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20.71</c:v>
                </c:pt>
              </c:numCache>
            </c:numRef>
          </c:val>
        </c:ser>
        <c:ser>
          <c:idx val="2"/>
          <c:order val="2"/>
          <c:tx>
            <c:strRef>
              <c:f>Data!$N$3</c:f>
              <c:strCache>
                <c:ptCount val="1"/>
                <c:pt idx="0">
                  <c:v>Delhi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Data!$K$4:$K$9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Data!$N$4:$N$9</c:f>
              <c:numCache>
                <c:formatCode>General</c:formatCode>
                <c:ptCount val="6"/>
                <c:pt idx="0">
                  <c:v>63</c:v>
                </c:pt>
                <c:pt idx="1">
                  <c:v>29</c:v>
                </c:pt>
                <c:pt idx="2">
                  <c:v>106</c:v>
                </c:pt>
                <c:pt idx="3">
                  <c:v>240</c:v>
                </c:pt>
                <c:pt idx="4">
                  <c:v>292</c:v>
                </c:pt>
                <c:pt idx="5" formatCode="_ * #,##0_ ;_ * \-#,##0_ ;_ * &quot;-&quot;??_ ;_ @_ ">
                  <c:v>368.1</c:v>
                </c:pt>
              </c:numCache>
            </c:numRef>
          </c:val>
        </c:ser>
        <c:ser>
          <c:idx val="3"/>
          <c:order val="3"/>
          <c:tx>
            <c:strRef>
              <c:f>Data!$O$3</c:f>
              <c:strCache>
                <c:ptCount val="1"/>
                <c:pt idx="0">
                  <c:v>Hyderabad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Data!$K$4:$K$9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Data!$O$4:$O$9</c:f>
              <c:numCache>
                <c:formatCode>General</c:formatCode>
                <c:ptCount val="6"/>
                <c:pt idx="0">
                  <c:v>3</c:v>
                </c:pt>
                <c:pt idx="1">
                  <c:v>0</c:v>
                </c:pt>
                <c:pt idx="2">
                  <c:v>9</c:v>
                </c:pt>
                <c:pt idx="3">
                  <c:v>19</c:v>
                </c:pt>
                <c:pt idx="4">
                  <c:v>45</c:v>
                </c:pt>
                <c:pt idx="5" formatCode="_ * #,##0_ ;_ * \-#,##0_ ;_ * &quot;-&quot;??_ ;_ @_ ">
                  <c:v>58.1</c:v>
                </c:pt>
              </c:numCache>
            </c:numRef>
          </c:val>
        </c:ser>
        <c:ser>
          <c:idx val="4"/>
          <c:order val="4"/>
          <c:tx>
            <c:strRef>
              <c:f>Data!$P$3</c:f>
              <c:strCache>
                <c:ptCount val="1"/>
                <c:pt idx="0">
                  <c:v>Kolkata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Data!$K$4:$K$9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Data!$P$4:$P$9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26</c:v>
                </c:pt>
                <c:pt idx="5" formatCode="_ * #,##0_ ;_ * \-#,##0_ ;_ * &quot;-&quot;??_ ;_ @_ ">
                  <c:v>39.83</c:v>
                </c:pt>
              </c:numCache>
            </c:numRef>
          </c:val>
        </c:ser>
        <c:ser>
          <c:idx val="5"/>
          <c:order val="5"/>
          <c:tx>
            <c:strRef>
              <c:f>Data!$Q$3</c:f>
              <c:strCache>
                <c:ptCount val="1"/>
                <c:pt idx="0">
                  <c:v>Mumbai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Data!$K$4:$K$9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Data!$Q$4:$Q$9</c:f>
              <c:numCache>
                <c:formatCode>General</c:formatCode>
                <c:ptCount val="6"/>
                <c:pt idx="0">
                  <c:v>4</c:v>
                </c:pt>
                <c:pt idx="1">
                  <c:v>1</c:v>
                </c:pt>
                <c:pt idx="2">
                  <c:v>29</c:v>
                </c:pt>
                <c:pt idx="3">
                  <c:v>85</c:v>
                </c:pt>
                <c:pt idx="4">
                  <c:v>126</c:v>
                </c:pt>
                <c:pt idx="5" formatCode="_ * #,##0_ ;_ * \-#,##0_ ;_ * &quot;-&quot;??_ ;_ @_ ">
                  <c:v>268.67</c:v>
                </c:pt>
              </c:numCache>
            </c:numRef>
          </c:val>
        </c:ser>
        <c:ser>
          <c:idx val="6"/>
          <c:order val="6"/>
          <c:tx>
            <c:strRef>
              <c:f>Data!$R$3</c:f>
              <c:strCache>
                <c:ptCount val="1"/>
                <c:pt idx="0">
                  <c:v>Pune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Data!$K$4:$K$9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Data!$R$4:$R$9</c:f>
              <c:numCache>
                <c:formatCode>General</c:formatCode>
                <c:ptCount val="6"/>
                <c:pt idx="0">
                  <c:v>3</c:v>
                </c:pt>
                <c:pt idx="1">
                  <c:v>1</c:v>
                </c:pt>
                <c:pt idx="2">
                  <c:v>11</c:v>
                </c:pt>
                <c:pt idx="3">
                  <c:v>72</c:v>
                </c:pt>
                <c:pt idx="4">
                  <c:v>122</c:v>
                </c:pt>
                <c:pt idx="5" formatCode="_ * #,##0_ ;_ * \-#,##0_ ;_ * &quot;-&quot;??_ ;_ @_ ">
                  <c:v>127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5438080"/>
        <c:axId val="156136192"/>
      </c:barChart>
      <c:dateAx>
        <c:axId val="155438080"/>
        <c:scaling>
          <c:orientation val="minMax"/>
        </c:scaling>
        <c:delete val="0"/>
        <c:axPos val="b"/>
        <c:numFmt formatCode="mmm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136192"/>
        <c:crosses val="autoZero"/>
        <c:auto val="1"/>
        <c:lblOffset val="100"/>
        <c:baseTimeUnit val="months"/>
      </c:dateAx>
      <c:valAx>
        <c:axId val="15613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43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ysClr val="windowText" lastClr="000000"/>
                </a:solidFill>
                <a:latin typeface="+mj-lt"/>
                <a:ea typeface="+mj-ea"/>
                <a:cs typeface="+mj-cs"/>
              </a:defRPr>
            </a:pPr>
            <a:r>
              <a:rPr lang="en-IN" sz="1400" b="1">
                <a:solidFill>
                  <a:sysClr val="windowText" lastClr="000000"/>
                </a:solidFill>
              </a:rPr>
              <a:t>Revenue (in</a:t>
            </a:r>
            <a:r>
              <a:rPr lang="en-IN" sz="1400" b="1" baseline="0">
                <a:solidFill>
                  <a:sysClr val="windowText" lastClr="000000"/>
                </a:solidFill>
              </a:rPr>
              <a:t> '000 INR</a:t>
            </a:r>
            <a:r>
              <a:rPr lang="en-IN" sz="1400" b="1">
                <a:solidFill>
                  <a:sysClr val="windowText" lastClr="000000"/>
                </a:solidFill>
              </a:rPr>
              <a:t>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Bengaluru!$D$52</c:f>
              <c:strCache>
                <c:ptCount val="1"/>
                <c:pt idx="0">
                  <c:v>Revenue ('000 INR)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dLbl>
              <c:idx val="6"/>
              <c:layout>
                <c:manualLayout>
                  <c:x val="-5.242940924662972E-2"/>
                  <c:y val="-5.90858416945373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Bengaluru!$C$53:$C$61</c:f>
              <c:numCache>
                <c:formatCode>General</c:formatCode>
                <c:ptCount val="9"/>
                <c:pt idx="3" formatCode="mmm-yy">
                  <c:v>42430</c:v>
                </c:pt>
                <c:pt idx="4" formatCode="mmm-yy">
                  <c:v>42461</c:v>
                </c:pt>
                <c:pt idx="5" formatCode="mmm-yy">
                  <c:v>42491</c:v>
                </c:pt>
                <c:pt idx="6" formatCode="mmm-yy">
                  <c:v>42522</c:v>
                </c:pt>
                <c:pt idx="7" formatCode="mmm-yy">
                  <c:v>42552</c:v>
                </c:pt>
                <c:pt idx="8" formatCode="mmm-yy">
                  <c:v>42583</c:v>
                </c:pt>
              </c:numCache>
            </c:numRef>
          </c:cat>
          <c:val>
            <c:numRef>
              <c:f>Bengaluru!$D$53:$D$61</c:f>
              <c:numCache>
                <c:formatCode>General</c:formatCode>
                <c:ptCount val="9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27</c:v>
                </c:pt>
                <c:pt idx="7">
                  <c:v>260</c:v>
                </c:pt>
                <c:pt idx="8">
                  <c:v>547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36421120"/>
        <c:axId val="236423808"/>
      </c:lineChart>
      <c:dateAx>
        <c:axId val="236421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6423808"/>
        <c:crosses val="autoZero"/>
        <c:auto val="1"/>
        <c:lblOffset val="100"/>
        <c:baseTimeUnit val="months"/>
      </c:dateAx>
      <c:valAx>
        <c:axId val="23642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642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normalizeH="0" baseline="0">
              <a:solidFill>
                <a:sysClr val="windowText" lastClr="000000"/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Bengaluru!$J$52</c:f>
              <c:strCache>
                <c:ptCount val="1"/>
                <c:pt idx="0">
                  <c:v>Car Days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Bengaluru!$I$53:$I$58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Bengaluru!$J$53:$J$58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</c:v>
                </c:pt>
                <c:pt idx="4">
                  <c:v>119</c:v>
                </c:pt>
                <c:pt idx="5">
                  <c:v>227.23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36471808"/>
        <c:axId val="236491136"/>
      </c:lineChart>
      <c:dateAx>
        <c:axId val="236471808"/>
        <c:scaling>
          <c:orientation val="minMax"/>
        </c:scaling>
        <c:delete val="0"/>
        <c:axPos val="b"/>
        <c:numFmt formatCode="mmm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6491136"/>
        <c:crosses val="autoZero"/>
        <c:auto val="1"/>
        <c:lblOffset val="100"/>
        <c:baseTimeUnit val="months"/>
      </c:dateAx>
      <c:valAx>
        <c:axId val="2364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647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ysClr val="windowText" lastClr="000000"/>
                </a:solidFill>
                <a:latin typeface="+mj-lt"/>
                <a:ea typeface="+mj-ea"/>
                <a:cs typeface="+mj-cs"/>
              </a:defRPr>
            </a:pPr>
            <a:r>
              <a:rPr lang="en-US" sz="1400">
                <a:solidFill>
                  <a:sysClr val="windowText" lastClr="000000"/>
                </a:solidFill>
              </a:rPr>
              <a:t>Average Revenue per Day (INR)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Bengaluru!$M$52</c:f>
              <c:strCache>
                <c:ptCount val="1"/>
                <c:pt idx="0">
                  <c:v>Average Revenue per Day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Bengaluru!$L$53:$L$58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Bengaluru!$M$53:$M$58</c:f>
              <c:numCache>
                <c:formatCode>#,##0</c:formatCode>
                <c:ptCount val="6"/>
                <c:pt idx="0" formatCode="General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1988.5714285714287</c:v>
                </c:pt>
                <c:pt idx="4">
                  <c:v>2186.8823529411766</c:v>
                </c:pt>
                <c:pt idx="5">
                  <c:v>2408.5948158253755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36511616"/>
        <c:axId val="236513152"/>
      </c:barChart>
      <c:dateAx>
        <c:axId val="236511616"/>
        <c:scaling>
          <c:orientation val="minMax"/>
        </c:scaling>
        <c:delete val="0"/>
        <c:axPos val="b"/>
        <c:numFmt formatCode="mmm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IN" sz="1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6513152"/>
        <c:crosses val="autoZero"/>
        <c:auto val="1"/>
        <c:lblOffset val="100"/>
        <c:baseTimeUnit val="months"/>
      </c:dateAx>
      <c:valAx>
        <c:axId val="23651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651161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ysClr val="windowText" lastClr="000000"/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Average No. of Days / Booking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Bengaluru!$D$63</c:f>
              <c:strCache>
                <c:ptCount val="1"/>
                <c:pt idx="0">
                  <c:v>Average No. of Days / Bookings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Bengaluru!$C$64:$C$69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Bengaluru!$D$64:$D$69</c:f>
              <c:numCache>
                <c:formatCode>0.00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1.4</c:v>
                </c:pt>
                <c:pt idx="4">
                  <c:v>2.38</c:v>
                </c:pt>
                <c:pt idx="5">
                  <c:v>2.2061165048543687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236520192"/>
        <c:axId val="236522880"/>
      </c:barChart>
      <c:dateAx>
        <c:axId val="236520192"/>
        <c:scaling>
          <c:orientation val="minMax"/>
        </c:scaling>
        <c:delete val="0"/>
        <c:axPos val="b"/>
        <c:numFmt formatCode="mmm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6522880"/>
        <c:crosses val="autoZero"/>
        <c:auto val="1"/>
        <c:lblOffset val="100"/>
        <c:baseTimeUnit val="months"/>
      </c:dateAx>
      <c:valAx>
        <c:axId val="23652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65201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1" i="0" u="none" strike="noStrike" kern="1200" cap="none" spc="0" normalizeH="0" baseline="0">
                <a:solidFill>
                  <a:sysClr val="windowText" lastClr="000000"/>
                </a:solidFill>
                <a:latin typeface="+mj-lt"/>
                <a:ea typeface="+mj-ea"/>
                <a:cs typeface="+mj-cs"/>
              </a:defRPr>
            </a:pPr>
            <a:r>
              <a:rPr lang="en-US" sz="1400" b="1" i="0" u="none" strike="noStrike" kern="1200" cap="none" spc="0" normalizeH="0" baseline="0">
                <a:solidFill>
                  <a:sysClr val="windowText" lastClr="000000"/>
                </a:solidFill>
                <a:latin typeface="+mj-lt"/>
                <a:ea typeface="+mj-ea"/>
                <a:cs typeface="+mj-cs"/>
              </a:rPr>
              <a:t>Average No. of Kms per Day per Booking (Median)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IN" sz="12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Bengaluru!$F$64:$F$69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Bengaluru!$G$64:$G$69</c:f>
              <c:numCache>
                <c:formatCode>0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267.25</c:v>
                </c:pt>
                <c:pt idx="4">
                  <c:v>266.93</c:v>
                </c:pt>
                <c:pt idx="5">
                  <c:v>319.98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5="http://schemas.microsoft.com/office/drawing/2012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Bengaluru!$F$64:$F$69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Bengaluru!$H$64:$H$69</c:f>
              <c:numCache>
                <c:formatCode>General</c:formatCode>
                <c:ptCount val="6"/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236753664"/>
        <c:axId val="236755200"/>
        <c:extLst/>
      </c:barChart>
      <c:dateAx>
        <c:axId val="236753664"/>
        <c:scaling>
          <c:orientation val="minMax"/>
        </c:scaling>
        <c:delete val="0"/>
        <c:axPos val="b"/>
        <c:numFmt formatCode="mmm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IN" sz="10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6755200"/>
        <c:crosses val="autoZero"/>
        <c:auto val="1"/>
        <c:lblOffset val="100"/>
        <c:baseTimeUnit val="months"/>
      </c:dateAx>
      <c:valAx>
        <c:axId val="23675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IN" sz="10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675366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n-US" sz="1400" b="1" i="0" u="none" strike="noStrike" kern="1200" cap="none" spc="0" normalizeH="0" baseline="0">
              <a:solidFill>
                <a:sysClr val="windowText" lastClr="000000"/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Bengaluru!$S$52</c:f>
              <c:strCache>
                <c:ptCount val="1"/>
                <c:pt idx="0">
                  <c:v>No. of Bookings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3"/>
              </a:solidFill>
              <a:ln w="38100"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IN"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Bengaluru!$R$53:$R$58</c:f>
              <c:numCache>
                <c:formatCode>mmm-yy</c:formatCode>
                <c:ptCount val="6"/>
                <c:pt idx="0">
                  <c:v>42430</c:v>
                </c:pt>
                <c:pt idx="1">
                  <c:v>42461</c:v>
                </c:pt>
                <c:pt idx="2">
                  <c:v>42491</c:v>
                </c:pt>
                <c:pt idx="3">
                  <c:v>42522</c:v>
                </c:pt>
                <c:pt idx="4">
                  <c:v>42552</c:v>
                </c:pt>
                <c:pt idx="5">
                  <c:v>42583</c:v>
                </c:pt>
              </c:numCache>
            </c:numRef>
          </c:cat>
          <c:val>
            <c:numRef>
              <c:f>Bengaluru!$S$53:$S$58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50</c:v>
                </c:pt>
                <c:pt idx="5">
                  <c:v>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7054208"/>
        <c:axId val="237072384"/>
      </c:lineChart>
      <c:dateAx>
        <c:axId val="237054208"/>
        <c:scaling>
          <c:orientation val="minMax"/>
        </c:scaling>
        <c:delete val="0"/>
        <c:axPos val="b"/>
        <c:numFmt formatCode="mmm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IN" sz="1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7072384"/>
        <c:crosses val="autoZero"/>
        <c:auto val="1"/>
        <c:lblOffset val="100"/>
        <c:baseTimeUnit val="months"/>
      </c:dateAx>
      <c:valAx>
        <c:axId val="23707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IN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7054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DBC48-A7F7-4537-97AD-71AE20CD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ajaychidanandan</dc:creator>
  <cp:lastModifiedBy>Sudarsan Rao</cp:lastModifiedBy>
  <cp:revision>3</cp:revision>
  <cp:lastPrinted>2016-09-06T11:36:00Z</cp:lastPrinted>
  <dcterms:created xsi:type="dcterms:W3CDTF">2019-05-25T06:30:00Z</dcterms:created>
  <dcterms:modified xsi:type="dcterms:W3CDTF">2019-05-26T12:34:00Z</dcterms:modified>
</cp:coreProperties>
</file>